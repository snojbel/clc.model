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F165A" w14:textId="53C20107" w:rsidR="00C03EC8" w:rsidRPr="00C03EC8" w:rsidRDefault="006D2400" w:rsidP="00C03EC8">
      <w:pPr>
        <w:rPr>
          <w:b/>
          <w:bCs/>
          <w:sz w:val="30"/>
          <w:szCs w:val="30"/>
          <w:lang w:val="sv-SE"/>
        </w:rPr>
      </w:pPr>
      <w:r w:rsidRPr="00C03EC8">
        <w:rPr>
          <w:b/>
          <w:bCs/>
          <w:noProof/>
        </w:rPr>
        <w:drawing>
          <wp:anchor distT="0" distB="0" distL="114300" distR="114300" simplePos="0" relativeHeight="251658240" behindDoc="0" locked="0" layoutInCell="1" allowOverlap="1" wp14:anchorId="68BDB86C" wp14:editId="1A60EDA3">
            <wp:simplePos x="0" y="0"/>
            <wp:positionH relativeFrom="column">
              <wp:posOffset>-2340610</wp:posOffset>
            </wp:positionH>
            <wp:positionV relativeFrom="page">
              <wp:posOffset>28575</wp:posOffset>
            </wp:positionV>
            <wp:extent cx="1524000" cy="1524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r w:rsidR="00C03EC8" w:rsidRPr="00C03EC8">
        <w:rPr>
          <w:b/>
          <w:bCs/>
          <w:sz w:val="30"/>
          <w:szCs w:val="30"/>
          <w:lang w:val="sv-SE"/>
        </w:rPr>
        <w:t>Organismer med olika stadier under livet kan</w:t>
      </w:r>
      <w:r w:rsidR="00C03EC8">
        <w:rPr>
          <w:b/>
          <w:bCs/>
          <w:lang w:val="sv-SE"/>
        </w:rPr>
        <w:t xml:space="preserve"> </w:t>
      </w:r>
      <w:r w:rsidR="00C03EC8" w:rsidRPr="00C03EC8">
        <w:rPr>
          <w:b/>
          <w:bCs/>
          <w:sz w:val="30"/>
          <w:szCs w:val="30"/>
          <w:lang w:val="sv-SE"/>
        </w:rPr>
        <w:t>samexistera till en större grad.</w:t>
      </w:r>
    </w:p>
    <w:p w14:paraId="16A2796E" w14:textId="17E973B5" w:rsidR="00BC557E" w:rsidRPr="00C03EC8" w:rsidRDefault="00BC557E" w:rsidP="00BC557E">
      <w:pPr>
        <w:ind w:left="-1701"/>
        <w:jc w:val="center"/>
        <w:rPr>
          <w:b/>
          <w:sz w:val="32"/>
          <w:szCs w:val="32"/>
          <w:lang w:val="sv-SE"/>
        </w:rPr>
      </w:pPr>
    </w:p>
    <w:p w14:paraId="721930DF" w14:textId="16D7BB3D" w:rsidR="00BC557E" w:rsidRPr="00903653" w:rsidRDefault="00C03EC8" w:rsidP="00BC557E">
      <w:pPr>
        <w:ind w:left="-1701"/>
        <w:jc w:val="center"/>
        <w:rPr>
          <w:sz w:val="28"/>
          <w:szCs w:val="28"/>
          <w:lang w:val="sv-SE"/>
        </w:rPr>
      </w:pPr>
      <w:r w:rsidRPr="00903653">
        <w:rPr>
          <w:sz w:val="28"/>
          <w:szCs w:val="28"/>
          <w:lang w:val="sv-SE"/>
        </w:rPr>
        <w:t>Izabel Eriksson Reuterborg</w:t>
      </w:r>
    </w:p>
    <w:p w14:paraId="5CB182A9" w14:textId="79E0EA53" w:rsidR="00BC557E" w:rsidRPr="00903653" w:rsidRDefault="00BC557E" w:rsidP="00BC557E">
      <w:pPr>
        <w:ind w:left="-1701"/>
        <w:rPr>
          <w:lang w:val="sv-SE"/>
        </w:rPr>
      </w:pPr>
    </w:p>
    <w:p w14:paraId="5D10F296" w14:textId="6CF9DEE6" w:rsidR="00D2232D" w:rsidRDefault="00903653" w:rsidP="00ED148E">
      <w:pPr>
        <w:ind w:left="-1701"/>
        <w:rPr>
          <w:lang w:val="sv-SE"/>
        </w:rPr>
      </w:pPr>
      <w:r w:rsidRPr="00903653">
        <w:rPr>
          <w:lang w:val="sv-SE"/>
        </w:rPr>
        <w:t xml:space="preserve">En stor del av världens växter, djur, insekter och andra organismer har en livshistoria som inkluderar </w:t>
      </w:r>
      <w:r w:rsidR="00834744" w:rsidRPr="00903653">
        <w:rPr>
          <w:lang w:val="sv-SE"/>
        </w:rPr>
        <w:t>en dramatisk förändring</w:t>
      </w:r>
      <w:r w:rsidR="00834744">
        <w:rPr>
          <w:lang w:val="sv-SE"/>
        </w:rPr>
        <w:t xml:space="preserve"> i organismens nisch</w:t>
      </w:r>
      <w:r w:rsidR="009265D3">
        <w:rPr>
          <w:lang w:val="sv-SE"/>
        </w:rPr>
        <w:t>. Det kan innebära en förändring i vad de äter, var de bor, eller hur det beter sig</w:t>
      </w:r>
      <w:r w:rsidR="00834744">
        <w:rPr>
          <w:lang w:val="sv-SE"/>
        </w:rPr>
        <w:t>,</w:t>
      </w:r>
      <w:r w:rsidR="009265D3">
        <w:rPr>
          <w:lang w:val="sv-SE"/>
        </w:rPr>
        <w:t xml:space="preserve"> men det leder alltid en organism som har två eller fler olika nischer. Inom ekologi så är nisch en organisms funktion och behov i en miljö. Till exempel en växts påverkan på näringen inom jorden och dess krav på vatten. </w:t>
      </w:r>
      <w:r w:rsidR="00101756">
        <w:rPr>
          <w:lang w:val="sv-SE"/>
        </w:rPr>
        <w:t xml:space="preserve">Man brukar säga att en sådan organism har en komplex livscykel. </w:t>
      </w:r>
      <w:r w:rsidR="008A5EE6">
        <w:rPr>
          <w:lang w:val="sv-SE"/>
        </w:rPr>
        <w:t xml:space="preserve">Klassiska exempel på sådana organismer är fjärilar och grodor, som har </w:t>
      </w:r>
      <w:r w:rsidR="00636373">
        <w:rPr>
          <w:lang w:val="sv-SE"/>
        </w:rPr>
        <w:t>en full metamorfos. Men även andra djur, som till exempel de flesta fiskar ändrar vart de bor och vad det äter inom sitt liv på grund av storleks</w:t>
      </w:r>
      <w:del w:id="0" w:author="Frank Johansson" w:date="2024-07-24T09:33:00Z">
        <w:r w:rsidR="00636373" w:rsidDel="00834744">
          <w:rPr>
            <w:lang w:val="sv-SE"/>
          </w:rPr>
          <w:delText xml:space="preserve"> </w:delText>
        </w:r>
      </w:del>
      <w:r w:rsidR="00636373">
        <w:rPr>
          <w:lang w:val="sv-SE"/>
        </w:rPr>
        <w:t xml:space="preserve">skillnad. </w:t>
      </w:r>
      <w:r w:rsidR="00101756">
        <w:rPr>
          <w:lang w:val="sv-SE"/>
        </w:rPr>
        <w:t xml:space="preserve">Trots att </w:t>
      </w:r>
      <w:r w:rsidR="00636373">
        <w:rPr>
          <w:lang w:val="sv-SE"/>
        </w:rPr>
        <w:t>komplexa livs</w:t>
      </w:r>
      <w:del w:id="1" w:author="Frank Johansson" w:date="2024-07-24T09:33:00Z">
        <w:r w:rsidR="00636373" w:rsidDel="00834744">
          <w:rPr>
            <w:lang w:val="sv-SE"/>
          </w:rPr>
          <w:delText xml:space="preserve"> </w:delText>
        </w:r>
      </w:del>
      <w:r w:rsidR="00636373">
        <w:rPr>
          <w:lang w:val="sv-SE"/>
        </w:rPr>
        <w:t>cykler</w:t>
      </w:r>
      <w:r w:rsidR="00101756">
        <w:rPr>
          <w:lang w:val="sv-SE"/>
        </w:rPr>
        <w:t xml:space="preserve"> är ett väldigt vanligt fenomen så studeras det inte vanligen. Mitt mastersarbete undersöker effekten komplexa livscykler har på organismers samexistens. </w:t>
      </w:r>
    </w:p>
    <w:p w14:paraId="2A77BC44" w14:textId="77777777" w:rsidR="00903653" w:rsidRPr="00903653" w:rsidRDefault="00903653" w:rsidP="00ED148E">
      <w:pPr>
        <w:ind w:left="-1701"/>
        <w:rPr>
          <w:lang w:val="sv-SE"/>
        </w:rPr>
      </w:pPr>
    </w:p>
    <w:p w14:paraId="76CFC563" w14:textId="002FA955" w:rsidR="00216692" w:rsidRDefault="00101756" w:rsidP="00ED148E">
      <w:pPr>
        <w:ind w:left="-1701"/>
        <w:rPr>
          <w:lang w:val="sv-SE"/>
        </w:rPr>
      </w:pPr>
      <w:r w:rsidRPr="00101756">
        <w:rPr>
          <w:lang w:val="sv-SE"/>
        </w:rPr>
        <w:t>Inom en m</w:t>
      </w:r>
      <w:r>
        <w:rPr>
          <w:lang w:val="sv-SE"/>
        </w:rPr>
        <w:t>iljö, finns det ett begränsat antal resurser</w:t>
      </w:r>
      <w:r w:rsidR="000938A9">
        <w:rPr>
          <w:lang w:val="sv-SE"/>
        </w:rPr>
        <w:t>. Arter som måste äta dessa resurser konkurrerar med varandra om dem</w:t>
      </w:r>
      <w:r w:rsidR="008746D6">
        <w:rPr>
          <w:lang w:val="sv-SE"/>
        </w:rPr>
        <w:t>. Detta leder till</w:t>
      </w:r>
      <w:ins w:id="2" w:author="Frank Johansson" w:date="2024-07-24T09:35:00Z">
        <w:r w:rsidR="008746D6">
          <w:rPr>
            <w:lang w:val="sv-SE"/>
          </w:rPr>
          <w:t xml:space="preserve"> </w:t>
        </w:r>
      </w:ins>
      <w:r w:rsidR="000938A9">
        <w:rPr>
          <w:lang w:val="sv-SE"/>
        </w:rPr>
        <w:t>ett begränsat antal arter</w:t>
      </w:r>
      <w:r w:rsidR="008746D6">
        <w:rPr>
          <w:lang w:val="sv-SE"/>
        </w:rPr>
        <w:t xml:space="preserve"> i miljön</w:t>
      </w:r>
      <w:r w:rsidR="000938A9">
        <w:rPr>
          <w:lang w:val="sv-SE"/>
        </w:rPr>
        <w:t xml:space="preserve">. Generellt kan arter som är mer specialiserade samexistera till en större grad eftersom samma resurser kan delas på fler arter. Föreställ dig en grönsaksträdgård, </w:t>
      </w:r>
      <w:r w:rsidR="0042193A">
        <w:rPr>
          <w:lang w:val="sv-SE"/>
        </w:rPr>
        <w:t xml:space="preserve">med massa olika sorters grönsaker. Ifall djur som bor i trädgården äter en sorts grönsak var, så kan lika många djur som grönsakstyper bo i trädgården. Men ifall djuren </w:t>
      </w:r>
      <w:r w:rsidR="008A5EE6">
        <w:rPr>
          <w:lang w:val="sv-SE"/>
        </w:rPr>
        <w:t>i stället</w:t>
      </w:r>
      <w:r w:rsidR="0042193A">
        <w:rPr>
          <w:lang w:val="sv-SE"/>
        </w:rPr>
        <w:t xml:space="preserve"> äter flera sorters grönsaker eller till och med alla grönsaker kommer de</w:t>
      </w:r>
      <w:r w:rsidR="008746D6">
        <w:rPr>
          <w:lang w:val="sv-SE"/>
        </w:rPr>
        <w:t xml:space="preserve"> at</w:t>
      </w:r>
      <w:r w:rsidR="0042193A">
        <w:rPr>
          <w:lang w:val="sv-SE"/>
        </w:rPr>
        <w:t xml:space="preserve">t konkurrera med varandra och endast det mest effektiva arterna skulle kunna samexistera i trädgården. </w:t>
      </w:r>
      <w:r w:rsidR="008A5EE6">
        <w:rPr>
          <w:lang w:val="sv-SE"/>
        </w:rPr>
        <w:t xml:space="preserve">Det finns argument för att även organismer med komplexa livscykler skulle kunna bidra till att fler arter kan samexistera inom en miljö. </w:t>
      </w:r>
    </w:p>
    <w:p w14:paraId="719F8003" w14:textId="77777777" w:rsidR="00636373" w:rsidRDefault="00636373" w:rsidP="00ED148E">
      <w:pPr>
        <w:ind w:left="-1701"/>
        <w:rPr>
          <w:lang w:val="sv-SE"/>
        </w:rPr>
      </w:pPr>
    </w:p>
    <w:p w14:paraId="66CDEA4C" w14:textId="25D71F8A" w:rsidR="00636373" w:rsidRDefault="00636373" w:rsidP="00ED148E">
      <w:pPr>
        <w:ind w:left="-1701"/>
        <w:rPr>
          <w:lang w:val="sv-SE"/>
        </w:rPr>
      </w:pPr>
      <w:r>
        <w:rPr>
          <w:lang w:val="sv-SE"/>
        </w:rPr>
        <w:t>För att utforska hur komplexa livs</w:t>
      </w:r>
      <w:del w:id="3" w:author="Frank Johansson" w:date="2024-07-24T09:37:00Z">
        <w:r w:rsidDel="008746D6">
          <w:rPr>
            <w:lang w:val="sv-SE"/>
          </w:rPr>
          <w:delText xml:space="preserve"> </w:delText>
        </w:r>
      </w:del>
      <w:r>
        <w:rPr>
          <w:lang w:val="sv-SE"/>
        </w:rPr>
        <w:t>cykler påverkar samexistens så skapade jag en matematisk modell där jag kunde simulera arters konkurrens och evolution för att se hur många arter som kunde samexistera på ett begränsat antal resurser.</w:t>
      </w:r>
      <w:r w:rsidR="0088401B">
        <w:rPr>
          <w:lang w:val="sv-SE"/>
        </w:rPr>
        <w:t xml:space="preserve"> Simulationerna inkluderade antingen endast arter med eller endast arter utan komplexa livs</w:t>
      </w:r>
      <w:del w:id="4" w:author="Frank Johansson" w:date="2024-07-24T09:37:00Z">
        <w:r w:rsidR="0088401B" w:rsidDel="008746D6">
          <w:rPr>
            <w:lang w:val="sv-SE"/>
          </w:rPr>
          <w:delText xml:space="preserve"> </w:delText>
        </w:r>
      </w:del>
      <w:r w:rsidR="0088401B">
        <w:rPr>
          <w:lang w:val="sv-SE"/>
        </w:rPr>
        <w:t>cykler. Resultaten visade att fler arter kunde samexistera med komplexa livs</w:t>
      </w:r>
      <w:del w:id="5" w:author="Frank Johansson" w:date="2024-07-24T09:37:00Z">
        <w:r w:rsidR="0088401B" w:rsidDel="008746D6">
          <w:rPr>
            <w:lang w:val="sv-SE"/>
          </w:rPr>
          <w:delText xml:space="preserve"> </w:delText>
        </w:r>
      </w:del>
      <w:r w:rsidR="0088401B">
        <w:rPr>
          <w:lang w:val="sv-SE"/>
        </w:rPr>
        <w:t xml:space="preserve">cykler endast under vissa förhållanden. Dessa förhållanden var: (1) ett av livsstadierna var mer specialiserade hos de arter med komplexa livs cykler, (2) arter som introduceras till miljön </w:t>
      </w:r>
      <w:r w:rsidR="00ED148E">
        <w:rPr>
          <w:lang w:val="sv-SE"/>
        </w:rPr>
        <w:t xml:space="preserve">var väldigt annorlunda </w:t>
      </w:r>
      <w:r w:rsidR="008746D6">
        <w:rPr>
          <w:lang w:val="sv-SE"/>
        </w:rPr>
        <w:t xml:space="preserve">jämfört </w:t>
      </w:r>
      <w:r w:rsidR="00ED148E">
        <w:rPr>
          <w:lang w:val="sv-SE"/>
        </w:rPr>
        <w:t xml:space="preserve">de som redan </w:t>
      </w:r>
      <w:r w:rsidR="008746D6">
        <w:rPr>
          <w:lang w:val="sv-SE"/>
        </w:rPr>
        <w:t xml:space="preserve">var </w:t>
      </w:r>
      <w:r w:rsidR="00ED148E">
        <w:rPr>
          <w:lang w:val="sv-SE"/>
        </w:rPr>
        <w:t xml:space="preserve">i miljön och (3) </w:t>
      </w:r>
      <w:r w:rsidR="008746D6">
        <w:rPr>
          <w:lang w:val="sv-SE"/>
        </w:rPr>
        <w:t xml:space="preserve">om </w:t>
      </w:r>
      <w:r w:rsidR="00ED148E">
        <w:rPr>
          <w:lang w:val="sv-SE"/>
        </w:rPr>
        <w:t xml:space="preserve">arter introduceras till miljön i hög hastighet. </w:t>
      </w:r>
    </w:p>
    <w:p w14:paraId="4ACC0144" w14:textId="77777777" w:rsidR="00ED148E" w:rsidRDefault="00ED148E" w:rsidP="00ED148E">
      <w:pPr>
        <w:ind w:left="-1701"/>
        <w:rPr>
          <w:lang w:val="sv-SE"/>
        </w:rPr>
      </w:pPr>
    </w:p>
    <w:p w14:paraId="71E0A872" w14:textId="36FFCF1F" w:rsidR="00ED148E" w:rsidRDefault="00ED148E" w:rsidP="00ED148E">
      <w:pPr>
        <w:ind w:left="-1701"/>
        <w:rPr>
          <w:lang w:val="sv-SE"/>
        </w:rPr>
      </w:pPr>
      <w:r>
        <w:rPr>
          <w:lang w:val="sv-SE"/>
        </w:rPr>
        <w:t xml:space="preserve">Resultaten var för det mesta förväntade och bekräftade tidigare forskning. Den nya upptäckten var att hur ofta nya arter introduceras i miljön påverkar hur många arter som kan samexisterar. Generellt påvisade mitt arbete att organismer med komplexa livscykler </w:t>
      </w:r>
      <w:r w:rsidRPr="00ED148E">
        <w:rPr>
          <w:b/>
          <w:bCs/>
          <w:lang w:val="sv-SE"/>
        </w:rPr>
        <w:t>kan</w:t>
      </w:r>
      <w:r>
        <w:rPr>
          <w:lang w:val="sv-SE"/>
        </w:rPr>
        <w:t xml:space="preserve"> leda till att flera arter samexisterar i en miljö. </w:t>
      </w:r>
    </w:p>
    <w:p w14:paraId="16C793D6" w14:textId="77777777" w:rsidR="00101756" w:rsidRPr="00101756" w:rsidRDefault="00101756" w:rsidP="002C71F0">
      <w:pPr>
        <w:rPr>
          <w:lang w:val="sv-SE"/>
        </w:rPr>
      </w:pPr>
    </w:p>
    <w:p w14:paraId="245543CC" w14:textId="77777777" w:rsidR="00BC557E" w:rsidRPr="0088401B" w:rsidRDefault="00BC557E" w:rsidP="0088401B">
      <w:pPr>
        <w:rPr>
          <w:lang w:val="sv-SE"/>
        </w:rPr>
      </w:pPr>
    </w:p>
    <w:sectPr w:rsidR="00BC557E" w:rsidRPr="0088401B" w:rsidSect="00BC557E">
      <w:headerReference w:type="even" r:id="rId7"/>
      <w:headerReference w:type="default" r:id="rId8"/>
      <w:footerReference w:type="even" r:id="rId9"/>
      <w:footerReference w:type="default" r:id="rId10"/>
      <w:headerReference w:type="first" r:id="rId11"/>
      <w:footerReference w:type="first" r:id="rId12"/>
      <w:pgSz w:w="11900" w:h="16840"/>
      <w:pgMar w:top="1843" w:right="1134" w:bottom="1418" w:left="3686" w:header="964"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D70ED" w14:textId="77777777" w:rsidR="000B6984" w:rsidRDefault="000B6984" w:rsidP="00BC557E">
      <w:r>
        <w:separator/>
      </w:r>
    </w:p>
  </w:endnote>
  <w:endnote w:type="continuationSeparator" w:id="0">
    <w:p w14:paraId="7966FF45" w14:textId="77777777" w:rsidR="000B6984" w:rsidRDefault="000B6984" w:rsidP="00BC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B0486" w14:textId="77777777" w:rsidR="00F61E56" w:rsidRDefault="00F61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24E9C" w14:textId="77777777" w:rsidR="00F61E56" w:rsidRDefault="00F61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DC9D1" w14:textId="032BF214" w:rsidR="008B6E7B" w:rsidRPr="002C71F0" w:rsidRDefault="008B6E7B" w:rsidP="00A37608">
    <w:pPr>
      <w:pStyle w:val="Footer"/>
      <w:ind w:left="-1701" w:right="-150"/>
      <w:rPr>
        <w:sz w:val="20"/>
        <w:szCs w:val="20"/>
      </w:rPr>
    </w:pPr>
    <w:r w:rsidRPr="002C71F0">
      <w:rPr>
        <w:sz w:val="20"/>
        <w:szCs w:val="20"/>
      </w:rPr>
      <w:t>Degree project in Biology, Master of Science (2 years), 20</w:t>
    </w:r>
    <w:r w:rsidR="002C71F0" w:rsidRPr="002C71F0">
      <w:rPr>
        <w:sz w:val="20"/>
        <w:szCs w:val="20"/>
      </w:rPr>
      <w:t>24</w:t>
    </w:r>
  </w:p>
  <w:p w14:paraId="10F42035" w14:textId="5C737B6A" w:rsidR="008B6E7B" w:rsidRPr="002C71F0" w:rsidRDefault="008B6E7B" w:rsidP="00A37608">
    <w:pPr>
      <w:pStyle w:val="Footer"/>
      <w:ind w:left="-1701" w:right="-150"/>
      <w:rPr>
        <w:sz w:val="20"/>
        <w:szCs w:val="20"/>
        <w:lang w:val="sv-SE"/>
      </w:rPr>
    </w:pPr>
    <w:r w:rsidRPr="002C71F0">
      <w:rPr>
        <w:sz w:val="20"/>
        <w:szCs w:val="20"/>
        <w:lang w:val="sv-SE"/>
      </w:rPr>
      <w:t xml:space="preserve">Examensarbete i biologi </w:t>
    </w:r>
    <w:r w:rsidR="002C71F0" w:rsidRPr="002C71F0">
      <w:rPr>
        <w:sz w:val="20"/>
        <w:szCs w:val="20"/>
        <w:lang w:val="sv-SE"/>
      </w:rPr>
      <w:t>6</w:t>
    </w:r>
    <w:r w:rsidRPr="002C71F0">
      <w:rPr>
        <w:sz w:val="20"/>
        <w:szCs w:val="20"/>
        <w:lang w:val="sv-SE"/>
      </w:rPr>
      <w:t xml:space="preserve">0 </w:t>
    </w:r>
    <w:proofErr w:type="spellStart"/>
    <w:r w:rsidRPr="002C71F0">
      <w:rPr>
        <w:sz w:val="20"/>
        <w:szCs w:val="20"/>
        <w:lang w:val="sv-SE"/>
      </w:rPr>
      <w:t>hp</w:t>
    </w:r>
    <w:proofErr w:type="spellEnd"/>
    <w:r w:rsidRPr="002C71F0">
      <w:rPr>
        <w:sz w:val="20"/>
        <w:szCs w:val="20"/>
        <w:lang w:val="sv-SE"/>
      </w:rPr>
      <w:t xml:space="preserve"> till magisterexamen, Uppsala universitet, 20</w:t>
    </w:r>
    <w:r w:rsidR="002C71F0" w:rsidRPr="002C71F0">
      <w:rPr>
        <w:sz w:val="20"/>
        <w:szCs w:val="20"/>
        <w:lang w:val="sv-SE"/>
      </w:rPr>
      <w:t>24</w:t>
    </w:r>
  </w:p>
  <w:p w14:paraId="00845D76" w14:textId="36F46031" w:rsidR="008B6E7B" w:rsidRPr="002C71F0" w:rsidRDefault="008B6E7B" w:rsidP="00A37608">
    <w:pPr>
      <w:pStyle w:val="Footer"/>
      <w:ind w:left="-1701" w:right="-150"/>
      <w:rPr>
        <w:sz w:val="20"/>
        <w:szCs w:val="20"/>
      </w:rPr>
    </w:pPr>
    <w:r w:rsidRPr="002C71F0">
      <w:rPr>
        <w:sz w:val="20"/>
        <w:szCs w:val="20"/>
      </w:rPr>
      <w:t xml:space="preserve">Biology Education </w:t>
    </w:r>
    <w:proofErr w:type="spellStart"/>
    <w:r w:rsidRPr="002C71F0">
      <w:rPr>
        <w:sz w:val="20"/>
        <w:szCs w:val="20"/>
      </w:rPr>
      <w:t>Center</w:t>
    </w:r>
    <w:proofErr w:type="spellEnd"/>
    <w:r w:rsidRPr="002C71F0">
      <w:rPr>
        <w:sz w:val="20"/>
        <w:szCs w:val="20"/>
      </w:rPr>
      <w:t xml:space="preserve"> and</w:t>
    </w:r>
    <w:r w:rsidR="002C71F0" w:rsidRPr="002C71F0">
      <w:rPr>
        <w:sz w:val="20"/>
        <w:szCs w:val="20"/>
      </w:rPr>
      <w:t xml:space="preserve"> </w:t>
    </w:r>
    <w:r w:rsidR="002C71F0" w:rsidRPr="002C71F0">
      <w:rPr>
        <w:iCs/>
        <w:sz w:val="20"/>
        <w:szCs w:val="20"/>
      </w:rPr>
      <w:t>Department of Ecology and Genetics</w:t>
    </w:r>
  </w:p>
  <w:p w14:paraId="710220ED" w14:textId="7A4B8BA8" w:rsidR="008B6E7B" w:rsidRPr="002C71F0" w:rsidRDefault="008B6E7B" w:rsidP="00A37608">
    <w:pPr>
      <w:pStyle w:val="Footer"/>
      <w:ind w:left="-1701" w:right="-150"/>
      <w:rPr>
        <w:iCs/>
        <w:sz w:val="20"/>
        <w:szCs w:val="20"/>
      </w:rPr>
    </w:pPr>
    <w:r w:rsidRPr="002C71F0">
      <w:rPr>
        <w:sz w:val="20"/>
        <w:szCs w:val="20"/>
      </w:rPr>
      <w:t xml:space="preserve">Supervisor: </w:t>
    </w:r>
    <w:r w:rsidR="002C71F0" w:rsidRPr="002C71F0">
      <w:rPr>
        <w:iCs/>
        <w:sz w:val="20"/>
        <w:szCs w:val="20"/>
      </w:rPr>
      <w:t>Claus Rüffler</w:t>
    </w:r>
  </w:p>
  <w:p w14:paraId="23911FF6" w14:textId="0354E4C8" w:rsidR="002C71F0" w:rsidRPr="002C71F0" w:rsidRDefault="002C71F0" w:rsidP="00A37608">
    <w:pPr>
      <w:pStyle w:val="Footer"/>
      <w:ind w:left="-1701" w:right="-150"/>
      <w:rPr>
        <w:iCs/>
        <w:sz w:val="20"/>
        <w:szCs w:val="20"/>
      </w:rPr>
    </w:pPr>
    <w:r w:rsidRPr="002C71F0">
      <w:rPr>
        <w:iCs/>
        <w:sz w:val="20"/>
        <w:szCs w:val="20"/>
      </w:rPr>
      <w:t>External opponent: Mattias Siljestam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93973" w14:textId="77777777" w:rsidR="000B6984" w:rsidRDefault="000B6984" w:rsidP="00BC557E">
      <w:r>
        <w:separator/>
      </w:r>
    </w:p>
  </w:footnote>
  <w:footnote w:type="continuationSeparator" w:id="0">
    <w:p w14:paraId="2A7BEC82" w14:textId="77777777" w:rsidR="000B6984" w:rsidRDefault="000B6984" w:rsidP="00BC5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35385" w14:textId="77777777" w:rsidR="00F61E56" w:rsidRDefault="00F61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34F3B" w14:textId="77777777" w:rsidR="00F61E56" w:rsidRDefault="00F61E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EB90B" w14:textId="77777777" w:rsidR="00F61E56" w:rsidRDefault="00F61E5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k Johansson">
    <w15:presenceInfo w15:providerId="AD" w15:userId="S-1-5-21-1774431583-4023024350-2099909138-145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7E"/>
    <w:rsid w:val="00013930"/>
    <w:rsid w:val="000938A9"/>
    <w:rsid w:val="000B6984"/>
    <w:rsid w:val="000C247C"/>
    <w:rsid w:val="000F7C6C"/>
    <w:rsid w:val="00101756"/>
    <w:rsid w:val="001B2774"/>
    <w:rsid w:val="001D1D28"/>
    <w:rsid w:val="00214793"/>
    <w:rsid w:val="00216692"/>
    <w:rsid w:val="002C71F0"/>
    <w:rsid w:val="0030747B"/>
    <w:rsid w:val="003E48E5"/>
    <w:rsid w:val="0042193A"/>
    <w:rsid w:val="00433C78"/>
    <w:rsid w:val="00496363"/>
    <w:rsid w:val="004B3E34"/>
    <w:rsid w:val="00531B1A"/>
    <w:rsid w:val="005E590A"/>
    <w:rsid w:val="005F459C"/>
    <w:rsid w:val="005F4EFE"/>
    <w:rsid w:val="00636373"/>
    <w:rsid w:val="006D2400"/>
    <w:rsid w:val="007E4942"/>
    <w:rsid w:val="00803ADB"/>
    <w:rsid w:val="00834744"/>
    <w:rsid w:val="0086221D"/>
    <w:rsid w:val="008746D6"/>
    <w:rsid w:val="0088401B"/>
    <w:rsid w:val="008A5EE6"/>
    <w:rsid w:val="008B6E7B"/>
    <w:rsid w:val="00903653"/>
    <w:rsid w:val="009265D3"/>
    <w:rsid w:val="009508AF"/>
    <w:rsid w:val="00974EC7"/>
    <w:rsid w:val="009C5EDE"/>
    <w:rsid w:val="00A37608"/>
    <w:rsid w:val="00AA09EA"/>
    <w:rsid w:val="00B63432"/>
    <w:rsid w:val="00BC557E"/>
    <w:rsid w:val="00C03EC8"/>
    <w:rsid w:val="00C75CD0"/>
    <w:rsid w:val="00D2232D"/>
    <w:rsid w:val="00D426AA"/>
    <w:rsid w:val="00D5241C"/>
    <w:rsid w:val="00DC7341"/>
    <w:rsid w:val="00DD3BA5"/>
    <w:rsid w:val="00ED148E"/>
    <w:rsid w:val="00F17DE1"/>
    <w:rsid w:val="00F61E56"/>
    <w:rsid w:val="00F81CC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44DA262D"/>
  <w15:docId w15:val="{B69F4E1A-59C2-4621-A84E-C1994176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sv-S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57E"/>
    <w:pPr>
      <w:tabs>
        <w:tab w:val="center" w:pos="4153"/>
        <w:tab w:val="right" w:pos="8306"/>
      </w:tabs>
    </w:pPr>
  </w:style>
  <w:style w:type="character" w:customStyle="1" w:styleId="HeaderChar">
    <w:name w:val="Header Char"/>
    <w:basedOn w:val="DefaultParagraphFont"/>
    <w:link w:val="Header"/>
    <w:uiPriority w:val="99"/>
    <w:rsid w:val="00BC557E"/>
    <w:rPr>
      <w:sz w:val="24"/>
      <w:szCs w:val="24"/>
      <w:lang w:val="en-GB" w:eastAsia="en-US"/>
    </w:rPr>
  </w:style>
  <w:style w:type="paragraph" w:styleId="Footer">
    <w:name w:val="footer"/>
    <w:basedOn w:val="Normal"/>
    <w:link w:val="FooterChar"/>
    <w:uiPriority w:val="99"/>
    <w:unhideWhenUsed/>
    <w:rsid w:val="00BC557E"/>
    <w:pPr>
      <w:tabs>
        <w:tab w:val="center" w:pos="4153"/>
        <w:tab w:val="right" w:pos="8306"/>
      </w:tabs>
    </w:pPr>
  </w:style>
  <w:style w:type="character" w:customStyle="1" w:styleId="FooterChar">
    <w:name w:val="Footer Char"/>
    <w:basedOn w:val="DefaultParagraphFont"/>
    <w:link w:val="Footer"/>
    <w:uiPriority w:val="99"/>
    <w:rsid w:val="00BC557E"/>
    <w:rPr>
      <w:sz w:val="24"/>
      <w:szCs w:val="24"/>
      <w:lang w:val="en-GB" w:eastAsia="en-US"/>
    </w:rPr>
  </w:style>
  <w:style w:type="paragraph" w:styleId="Revision">
    <w:name w:val="Revision"/>
    <w:hidden/>
    <w:uiPriority w:val="99"/>
    <w:semiHidden/>
    <w:rsid w:val="00496363"/>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2468</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Uppsala Universitet</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Anna-Kristina Brunberg</dc:creator>
  <cp:keywords/>
  <dc:description/>
  <cp:lastModifiedBy>Izabel Eriksson Reuterborg</cp:lastModifiedBy>
  <cp:revision>3</cp:revision>
  <dcterms:created xsi:type="dcterms:W3CDTF">2024-07-29T03:29:00Z</dcterms:created>
  <dcterms:modified xsi:type="dcterms:W3CDTF">2024-07-29T03:29:00Z</dcterms:modified>
</cp:coreProperties>
</file>